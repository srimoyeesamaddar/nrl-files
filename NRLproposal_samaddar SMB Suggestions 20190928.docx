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72715" w14:textId="35526B3F" w:rsidR="00774BEA" w:rsidRDefault="00EE259F">
      <w:pPr>
        <w:jc w:val="center"/>
        <w:rPr>
          <w:ins w:id="0" w:author="Scott Bailey" w:date="2019-09-28T02:09:00Z"/>
        </w:rPr>
        <w:pPrChange w:id="1" w:author="Scott Bailey" w:date="2019-09-28T02:11:00Z">
          <w:pPr>
            <w:jc w:val="both"/>
          </w:pPr>
        </w:pPrChange>
      </w:pPr>
      <w:ins w:id="2" w:author="Scott Bailey" w:date="2019-09-28T02:09:00Z">
        <w:r>
          <w:t>Photoelectron Response to Solar Flares</w:t>
        </w:r>
      </w:ins>
    </w:p>
    <w:p w14:paraId="35E921A2" w14:textId="7AE18A53" w:rsidR="00EE259F" w:rsidRPr="005A1D07" w:rsidRDefault="00EE259F" w:rsidP="00D72619">
      <w:pPr>
        <w:jc w:val="both"/>
        <w:rPr>
          <w:ins w:id="3" w:author="Srimoyee Samaddar" w:date="2019-10-03T11:35:00Z"/>
          <w:rFonts w:cstheme="minorHAnsi"/>
        </w:rPr>
      </w:pPr>
      <w:ins w:id="4" w:author="Scott Bailey" w:date="2019-09-28T02:09:00Z">
        <w:r w:rsidRPr="005A1D07">
          <w:rPr>
            <w:rFonts w:cstheme="minorHAnsi"/>
          </w:rPr>
          <w:t>A prop</w:t>
        </w:r>
      </w:ins>
      <w:ins w:id="5" w:author="Scott Bailey" w:date="2019-09-28T02:10:00Z">
        <w:r w:rsidRPr="005A1D07">
          <w:rPr>
            <w:rFonts w:cstheme="minorHAnsi"/>
          </w:rPr>
          <w:t>osal to the Naval Research Laboratory in response to</w:t>
        </w:r>
      </w:ins>
      <w:ins w:id="6" w:author="Srimoyee Samaddar" w:date="2019-10-03T11:45:00Z">
        <w:r w:rsidR="004848D8" w:rsidRPr="00A83C9B">
          <w:rPr>
            <w:rFonts w:cstheme="minorHAnsi"/>
          </w:rPr>
          <w:t xml:space="preserve"> </w:t>
        </w:r>
        <w:r w:rsidR="004848D8" w:rsidRPr="004848D8">
          <w:rPr>
            <w:rFonts w:cstheme="minorHAnsi"/>
            <w:color w:val="363636"/>
            <w:shd w:val="clear" w:color="auto" w:fill="FFFFFF"/>
            <w:rPrChange w:id="7" w:author="Srimoyee Samaddar" w:date="2019-10-03T11:47:00Z">
              <w:rPr>
                <w:rFonts w:ascii="Arial" w:hAnsi="Arial" w:cs="Arial"/>
                <w:color w:val="363636"/>
                <w:sz w:val="18"/>
                <w:szCs w:val="18"/>
                <w:shd w:val="clear" w:color="auto" w:fill="FFFFFF"/>
              </w:rPr>
            </w:rPrChange>
          </w:rPr>
          <w:t>Broad Agency Announcement</w:t>
        </w:r>
      </w:ins>
      <w:ins w:id="8" w:author="Scott Bailey" w:date="2019-09-28T02:10:00Z">
        <w:r w:rsidRPr="005A1D07">
          <w:rPr>
            <w:rFonts w:cstheme="minorHAnsi"/>
          </w:rPr>
          <w:t xml:space="preserve"> </w:t>
        </w:r>
      </w:ins>
      <w:ins w:id="9" w:author="Srimoyee Samaddar" w:date="2019-10-03T11:45:00Z">
        <w:r w:rsidR="004848D8" w:rsidRPr="005A1D07">
          <w:rPr>
            <w:rFonts w:cstheme="minorHAnsi"/>
          </w:rPr>
          <w:t>(</w:t>
        </w:r>
      </w:ins>
      <w:ins w:id="10" w:author="Scott Bailey" w:date="2019-09-28T02:10:00Z">
        <w:r w:rsidRPr="00A83C9B">
          <w:rPr>
            <w:rFonts w:cstheme="minorHAnsi"/>
          </w:rPr>
          <w:t>BA</w:t>
        </w:r>
      </w:ins>
      <w:ins w:id="11" w:author="Srimoyee Samaddar" w:date="2019-10-03T11:42:00Z">
        <w:r w:rsidR="007B15EE" w:rsidRPr="004848D8">
          <w:rPr>
            <w:rFonts w:cstheme="minorHAnsi"/>
            <w:rPrChange w:id="12" w:author="Srimoyee Samaddar" w:date="2019-10-03T11:47:00Z">
              <w:rPr/>
            </w:rPrChange>
          </w:rPr>
          <w:t>A</w:t>
        </w:r>
      </w:ins>
      <w:ins w:id="13" w:author="Srimoyee Samaddar" w:date="2019-10-03T11:45:00Z">
        <w:r w:rsidR="004848D8" w:rsidRPr="004848D8">
          <w:rPr>
            <w:rFonts w:cstheme="minorHAnsi"/>
            <w:rPrChange w:id="14" w:author="Srimoyee Samaddar" w:date="2019-10-03T11:47:00Z">
              <w:rPr/>
            </w:rPrChange>
          </w:rPr>
          <w:t>)</w:t>
        </w:r>
      </w:ins>
      <w:ins w:id="15" w:author="Srimoyee Samaddar" w:date="2019-10-03T11:42:00Z">
        <w:r w:rsidR="007B15EE" w:rsidRPr="004848D8">
          <w:rPr>
            <w:rFonts w:cstheme="minorHAnsi"/>
            <w:rPrChange w:id="16" w:author="Srimoyee Samaddar" w:date="2019-10-03T11:47:00Z">
              <w:rPr/>
            </w:rPrChange>
          </w:rPr>
          <w:t xml:space="preserve"> </w:t>
        </w:r>
      </w:ins>
      <w:ins w:id="17" w:author="Scott Bailey" w:date="2019-09-28T02:10:00Z">
        <w:del w:id="18" w:author="Srimoyee Samaddar" w:date="2019-10-03T11:42:00Z">
          <w:r w:rsidRPr="004848D8" w:rsidDel="007B15EE">
            <w:rPr>
              <w:rFonts w:cstheme="minorHAnsi"/>
              <w:rPrChange w:id="19" w:author="Srimoyee Samaddar" w:date="2019-10-03T11:47:00Z">
                <w:rPr/>
              </w:rPrChange>
            </w:rPr>
            <w:delText>A…..</w:delText>
          </w:r>
        </w:del>
      </w:ins>
      <w:ins w:id="20" w:author="Srimoyee Samaddar" w:date="2019-10-03T11:42:00Z">
        <w:r w:rsidR="007B15EE" w:rsidRPr="004848D8">
          <w:rPr>
            <w:rFonts w:cstheme="minorHAnsi"/>
            <w:color w:val="363636"/>
            <w:shd w:val="clear" w:color="auto" w:fill="FFFFFF"/>
            <w:rPrChange w:id="21" w:author="Srimoyee Samaddar" w:date="2019-10-03T11:47:00Z">
              <w:rPr>
                <w:rFonts w:ascii="Arial" w:hAnsi="Arial" w:cs="Arial"/>
                <w:color w:val="363636"/>
                <w:sz w:val="18"/>
                <w:szCs w:val="18"/>
                <w:shd w:val="clear" w:color="auto" w:fill="FFFFFF"/>
              </w:rPr>
            </w:rPrChange>
          </w:rPr>
          <w:t>N00173-19-S-BA01</w:t>
        </w:r>
      </w:ins>
    </w:p>
    <w:p w14:paraId="18E26DEE" w14:textId="3238A4FA" w:rsidR="007B15EE" w:rsidDel="004848D8" w:rsidRDefault="007B15EE" w:rsidP="00D72619">
      <w:pPr>
        <w:jc w:val="both"/>
        <w:rPr>
          <w:ins w:id="22" w:author="Scott Bailey" w:date="2019-09-28T02:10:00Z"/>
          <w:del w:id="23" w:author="Srimoyee Samaddar" w:date="2019-10-03T11:46:00Z"/>
        </w:rPr>
      </w:pPr>
    </w:p>
    <w:p w14:paraId="7E6C6DD0" w14:textId="43D6F681" w:rsidR="00EE259F" w:rsidRDefault="00EE259F" w:rsidP="00D72619">
      <w:pPr>
        <w:jc w:val="both"/>
        <w:rPr>
          <w:ins w:id="24" w:author="Scott Bailey" w:date="2019-09-28T02:10:00Z"/>
        </w:rPr>
      </w:pPr>
      <w:ins w:id="25" w:author="Scott Bailey" w:date="2019-09-28T02:10:00Z">
        <w:r>
          <w:t>Srimoyee Samaddar</w:t>
        </w:r>
      </w:ins>
    </w:p>
    <w:p w14:paraId="28BB96E5" w14:textId="2E47DEE8" w:rsidR="00EE259F" w:rsidRDefault="00EE259F" w:rsidP="00D72619">
      <w:pPr>
        <w:jc w:val="both"/>
        <w:rPr>
          <w:ins w:id="26" w:author="Srimoyee Samaddar" w:date="2019-10-03T11:44:00Z"/>
        </w:rPr>
      </w:pPr>
      <w:ins w:id="27" w:author="Scott Bailey" w:date="2019-09-28T02:10:00Z">
        <w:r>
          <w:t>September 30, 2019</w:t>
        </w:r>
      </w:ins>
    </w:p>
    <w:p w14:paraId="163F38CF" w14:textId="2F7C2CF6" w:rsidR="007B15EE" w:rsidRDefault="007B15EE" w:rsidP="00D72619">
      <w:pPr>
        <w:jc w:val="both"/>
      </w:pPr>
    </w:p>
    <w:p w14:paraId="1E133051" w14:textId="0349A9D8" w:rsidR="008339F9" w:rsidRDefault="00774BEA" w:rsidP="00D72619">
      <w:pPr>
        <w:jc w:val="both"/>
      </w:pPr>
      <w:r>
        <w:t>The goal o</w:t>
      </w:r>
      <w:r w:rsidR="00034C4E">
        <w:t xml:space="preserve">f this proposal is </w:t>
      </w:r>
      <w:r w:rsidR="00150924">
        <w:t xml:space="preserve">to </w:t>
      </w:r>
      <w:r w:rsidR="004421DE">
        <w:t>quantify</w:t>
      </w:r>
      <w:r w:rsidR="007264EB">
        <w:t xml:space="preserve"> </w:t>
      </w:r>
      <w:r w:rsidR="00DC621A">
        <w:t>photo</w:t>
      </w:r>
      <w:r w:rsidR="00973007">
        <w:t>ioniz</w:t>
      </w:r>
      <w:r w:rsidR="00AC6F0E">
        <w:t xml:space="preserve">ation and </w:t>
      </w:r>
      <w:r w:rsidR="00394C8C">
        <w:t xml:space="preserve">production of primary and secondary </w:t>
      </w:r>
      <w:r w:rsidR="00AC6F0E">
        <w:t>photoelectron</w:t>
      </w:r>
      <w:r w:rsidR="00132578">
        <w:t>s</w:t>
      </w:r>
      <w:r w:rsidR="00AC6F0E">
        <w:t xml:space="preserve"> in</w:t>
      </w:r>
      <w:r w:rsidR="008C7407">
        <w:t xml:space="preserve"> the D and E region ionosphere</w:t>
      </w:r>
      <w:r w:rsidR="00394C8C">
        <w:t xml:space="preserve"> in response to changes in solar flux</w:t>
      </w:r>
      <w:r w:rsidR="000711C9">
        <w:t xml:space="preserve">. We </w:t>
      </w:r>
      <w:del w:id="28" w:author="Scott Bailey" w:date="2019-09-28T02:11:00Z">
        <w:r w:rsidR="000711C9" w:rsidDel="00EE259F">
          <w:delText xml:space="preserve">want </w:delText>
        </w:r>
      </w:del>
      <w:ins w:id="29" w:author="Scott Bailey" w:date="2019-09-28T02:11:00Z">
        <w:r w:rsidR="00EE259F">
          <w:t xml:space="preserve">propose </w:t>
        </w:r>
      </w:ins>
      <w:r w:rsidR="000711C9">
        <w:t xml:space="preserve">to </w:t>
      </w:r>
      <w:r w:rsidR="00082CE7">
        <w:t xml:space="preserve">determine </w:t>
      </w:r>
      <w:r w:rsidR="000711C9">
        <w:t xml:space="preserve">the altitudes </w:t>
      </w:r>
      <w:r w:rsidR="009D098E">
        <w:t>of photoioniz</w:t>
      </w:r>
      <w:r w:rsidR="00336890">
        <w:t xml:space="preserve">ation and photoelectron production due to </w:t>
      </w:r>
      <w:r w:rsidR="00A232B1">
        <w:t>high</w:t>
      </w:r>
      <w:r w:rsidR="00F16811">
        <w:t xml:space="preserve"> energy photons in the x-ray </w:t>
      </w:r>
      <w:r w:rsidR="005B7F33">
        <w:t>wavelength ranges</w:t>
      </w:r>
      <w:r w:rsidR="00336890">
        <w:t>, especially during the solar flares.</w:t>
      </w:r>
      <w:r w:rsidR="00D92755">
        <w:t xml:space="preserve"> </w:t>
      </w:r>
      <w:r w:rsidR="0020260F">
        <w:t>T</w:t>
      </w:r>
      <w:r w:rsidR="007F46ED">
        <w:t xml:space="preserve">he solar flares </w:t>
      </w:r>
      <w:r w:rsidR="003057DC">
        <w:t>consist</w:t>
      </w:r>
      <w:ins w:id="30" w:author="Scott Bailey" w:date="2019-09-28T02:11:00Z">
        <w:r w:rsidR="00EE259F">
          <w:t xml:space="preserve"> of</w:t>
        </w:r>
      </w:ins>
      <w:r w:rsidR="003057DC">
        <w:t xml:space="preserve"> photons</w:t>
      </w:r>
      <w:r w:rsidR="0062757B">
        <w:t xml:space="preserve"> with </w:t>
      </w:r>
      <w:r w:rsidR="007F46ED">
        <w:t xml:space="preserve">high </w:t>
      </w:r>
      <w:r w:rsidR="005C7222">
        <w:t xml:space="preserve">energy, </w:t>
      </w:r>
      <w:r w:rsidR="003057DC">
        <w:t xml:space="preserve">high fluxes </w:t>
      </w:r>
      <w:r w:rsidR="002F16E5">
        <w:t>and</w:t>
      </w:r>
      <w:r w:rsidR="007F46ED">
        <w:t xml:space="preserve"> are</w:t>
      </w:r>
      <w:r w:rsidR="005C7222">
        <w:t xml:space="preserve"> also</w:t>
      </w:r>
      <w:r w:rsidR="007F46ED">
        <w:t xml:space="preserve"> highly variable in the x-ray ranges, </w:t>
      </w:r>
      <w:r w:rsidR="00D46D09">
        <w:t>so they must a</w:t>
      </w:r>
      <w:r w:rsidR="0020260F">
        <w:t xml:space="preserve">ffect the photoionization </w:t>
      </w:r>
      <w:r w:rsidR="00AC26D9">
        <w:t>and photoelectron flux production</w:t>
      </w:r>
      <w:r w:rsidR="00D46D09">
        <w:t xml:space="preserve"> in altitudes below 90 km.</w:t>
      </w:r>
      <w:r w:rsidR="00A20341">
        <w:t xml:space="preserve"> Most of the existing models do not </w:t>
      </w:r>
      <w:r w:rsidR="0007587C">
        <w:t>consider</w:t>
      </w:r>
      <w:r w:rsidR="00A20341">
        <w:t xml:space="preserve"> spectral variability in the x-ray ran</w:t>
      </w:r>
      <w:r w:rsidR="00E9269F">
        <w:t xml:space="preserve">ges, therefore, </w:t>
      </w:r>
      <w:r w:rsidR="007F46ED">
        <w:t xml:space="preserve">we need </w:t>
      </w:r>
      <w:r w:rsidR="00262724">
        <w:t xml:space="preserve">better photoelectron models to </w:t>
      </w:r>
      <w:r w:rsidR="0020260F">
        <w:t xml:space="preserve">study their effects in the earth’s ionosphere at </w:t>
      </w:r>
      <w:r w:rsidR="00E9269F">
        <w:t xml:space="preserve">lower </w:t>
      </w:r>
      <w:r w:rsidR="0020260F">
        <w:t>altitu</w:t>
      </w:r>
      <w:r w:rsidR="00E9269F">
        <w:t>d</w:t>
      </w:r>
      <w:r w:rsidR="0020260F">
        <w:t>es</w:t>
      </w:r>
      <w:r w:rsidR="00E9269F">
        <w:t>.</w:t>
      </w:r>
      <w:ins w:id="31" w:author="Scott Bailey" w:date="2019-09-28T02:12:00Z">
        <w:r w:rsidR="00EE259F">
          <w:t xml:space="preserve"> This proposal addresses that need.</w:t>
        </w:r>
      </w:ins>
    </w:p>
    <w:p w14:paraId="6131452D" w14:textId="3C056556" w:rsidR="00354455" w:rsidRDefault="00EE259F" w:rsidP="00D72619">
      <w:pPr>
        <w:jc w:val="both"/>
      </w:pPr>
      <w:ins w:id="32" w:author="Scott Bailey" w:date="2019-09-28T02:12:00Z">
        <w:r>
          <w:t>T</w:t>
        </w:r>
      </w:ins>
      <w:del w:id="33" w:author="Scott Bailey" w:date="2019-09-28T02:12:00Z">
        <w:r w:rsidR="00354455" w:rsidDel="00EE259F">
          <w:delText>We know that t</w:delText>
        </w:r>
      </w:del>
      <w:r w:rsidR="00354455">
        <w:t>he solar flux,</w:t>
      </w:r>
      <w:r w:rsidR="00A95C60">
        <w:t xml:space="preserve"> shortward of 30.4</w:t>
      </w:r>
      <w:r w:rsidR="00354455">
        <w:t xml:space="preserve"> nm deposits energy into the Earth’s thermosphere and initiates chemical processes that affect the composition and structure of the ionospheric D and E regions. One of the primary processes is the photoionization of the major neutral constituents N</w:t>
      </w:r>
      <w:r w:rsidR="00354455">
        <w:rPr>
          <w:vertAlign w:val="subscript"/>
        </w:rPr>
        <w:t>2</w:t>
      </w:r>
      <w:r w:rsidR="00354455">
        <w:t>, O</w:t>
      </w:r>
      <w:r w:rsidR="00354455">
        <w:rPr>
          <w:vertAlign w:val="subscript"/>
        </w:rPr>
        <w:t xml:space="preserve">2 </w:t>
      </w:r>
      <w:r w:rsidR="00354455">
        <w:t>and O. The photoionization of the major species leads to the formation of energetic photoelectrons. These primary photoelectrons create secondary electrons that can cause further ionization, dissociation, and excitation of particles.</w:t>
      </w:r>
      <w:r w:rsidR="00941CD6">
        <w:t xml:space="preserve"> This process affects the dynamics of the Earth’s ionosphere and so it is important to know what wavelengths cause ionization at what altitudes</w:t>
      </w:r>
      <w:r w:rsidR="008B13A9">
        <w:t>,</w:t>
      </w:r>
      <w:r w:rsidR="00941CD6">
        <w:t xml:space="preserve"> </w:t>
      </w:r>
      <w:r w:rsidR="00207E3A">
        <w:t>with a high level</w:t>
      </w:r>
      <w:r w:rsidR="00941CD6">
        <w:t xml:space="preserve"> of accuracy.</w:t>
      </w:r>
    </w:p>
    <w:p w14:paraId="3A37C091" w14:textId="370D0E5B" w:rsidR="00756609" w:rsidRDefault="00430ADC" w:rsidP="00D72619">
      <w:pPr>
        <w:jc w:val="both"/>
      </w:pPr>
      <w:r>
        <w:t xml:space="preserve">In order to </w:t>
      </w:r>
      <w:r w:rsidR="00CA09F7">
        <w:t xml:space="preserve">study the photoionization and photoelectron production, we will develop an improved photoelectron model that can resolve the altitude profiles of these fluxes with a high degree of accuracy </w:t>
      </w:r>
      <w:del w:id="34" w:author="Scott Bailey" w:date="2019-09-28T02:13:00Z">
        <w:r w:rsidR="00CA09F7" w:rsidDel="00EE259F">
          <w:delText>than previously done</w:delText>
        </w:r>
      </w:del>
      <w:ins w:id="35" w:author="Scott Bailey" w:date="2019-09-28T02:13:00Z">
        <w:r w:rsidR="00EE259F">
          <w:t>compared to previous models</w:t>
        </w:r>
      </w:ins>
      <w:r w:rsidR="00CA09F7">
        <w:t>.</w:t>
      </w:r>
      <w:r w:rsidR="006A2F68">
        <w:t xml:space="preserve"> The </w:t>
      </w:r>
      <w:ins w:id="36" w:author="Scott Bailey" w:date="2019-09-28T02:13:00Z">
        <w:r w:rsidR="00EE259F">
          <w:t xml:space="preserve">new </w:t>
        </w:r>
      </w:ins>
      <w:r w:rsidR="006A2F68">
        <w:t>model is an impro</w:t>
      </w:r>
      <w:r w:rsidR="00757721">
        <w:t>ved version of the GLOW</w:t>
      </w:r>
      <w:r w:rsidR="006A2F68">
        <w:t xml:space="preserve"> model</w:t>
      </w:r>
      <w:r w:rsidR="00757721">
        <w:t xml:space="preserve"> [Solomon et al., 1988; Solomon and Abreu 1989; Bailey et al 2002] and is based on the two-stream method</w:t>
      </w:r>
      <w:del w:id="37" w:author="Scott Bailey" w:date="2019-09-28T02:13:00Z">
        <w:r w:rsidR="00757721" w:rsidDel="00EE259F">
          <w:delText xml:space="preserve"> </w:delText>
        </w:r>
      </w:del>
      <w:r w:rsidR="00757721">
        <w:t xml:space="preserve"> of phototelectron flux calculation introduced by Nagy and Banks (1970)</w:t>
      </w:r>
      <w:r w:rsidR="006A2F68">
        <w:t>.</w:t>
      </w:r>
      <w:r w:rsidR="00CA09F7">
        <w:t xml:space="preserve"> </w:t>
      </w:r>
      <w:r w:rsidR="00142481">
        <w:t>Our photoelectron model will be able to resolve solar energies below 3nm with high spectral resolution.</w:t>
      </w:r>
      <w:r w:rsidR="0080608E">
        <w:t xml:space="preserve"> </w:t>
      </w:r>
      <w:r w:rsidR="006E7BDC">
        <w:t xml:space="preserve">This will help us to analyze solar fluxes in very fine wavelength </w:t>
      </w:r>
      <w:r w:rsidR="00836A79">
        <w:t>bins and with</w:t>
      </w:r>
      <w:r w:rsidR="006E7BDC">
        <w:t xml:space="preserve"> very high energies</w:t>
      </w:r>
      <w:r w:rsidR="00583961">
        <w:t>,</w:t>
      </w:r>
      <w:r w:rsidR="006E7BDC">
        <w:t xml:space="preserve"> up</w:t>
      </w:r>
      <w:r w:rsidR="00067189">
        <w:t xml:space="preserve"> </w:t>
      </w:r>
      <w:r w:rsidR="006E7BDC">
        <w:t>to hard x-rays</w:t>
      </w:r>
      <w:r w:rsidR="00583961">
        <w:t xml:space="preserve"> energies</w:t>
      </w:r>
      <w:r w:rsidR="006E7BDC">
        <w:t xml:space="preserve">. </w:t>
      </w:r>
      <w:r w:rsidR="004D41A2">
        <w:t xml:space="preserve">We will </w:t>
      </w:r>
      <w:r w:rsidR="0080608E">
        <w:t xml:space="preserve">also </w:t>
      </w:r>
      <w:r w:rsidR="004D41A2">
        <w:t>improve the</w:t>
      </w:r>
      <w:ins w:id="38" w:author="Scott Bailey" w:date="2019-09-28T02:14:00Z">
        <w:r w:rsidR="00EE259F">
          <w:t xml:space="preserve"> tabulation</w:t>
        </w:r>
      </w:ins>
      <w:r w:rsidR="004D41A2">
        <w:t xml:space="preserve"> ionization and absorption cross-sections</w:t>
      </w:r>
      <w:r w:rsidR="0080608E">
        <w:t xml:space="preserve"> of the neutral species and their various ionization</w:t>
      </w:r>
      <w:r>
        <w:t xml:space="preserve"> </w:t>
      </w:r>
      <w:r w:rsidR="00171DFD">
        <w:t xml:space="preserve">and dissociation </w:t>
      </w:r>
      <w:r w:rsidR="0080608E">
        <w:t xml:space="preserve">states at all </w:t>
      </w:r>
      <w:r>
        <w:t>wavelengths</w:t>
      </w:r>
      <w:r w:rsidR="0080608E">
        <w:t xml:space="preserve"> with the newest available laboratory data. </w:t>
      </w:r>
      <w:r>
        <w:t xml:space="preserve"> </w:t>
      </w:r>
    </w:p>
    <w:p w14:paraId="07E33FC3" w14:textId="77777777" w:rsidR="00C57551" w:rsidRDefault="00A47E74" w:rsidP="00D72619">
      <w:pPr>
        <w:jc w:val="both"/>
      </w:pPr>
      <w:r>
        <w:t>A</w:t>
      </w:r>
      <w:r w:rsidR="006F05B6">
        <w:t xml:space="preserve"> secondary goal is to resolve the issue of the </w:t>
      </w:r>
      <w:r w:rsidR="008F346B">
        <w:t>photoionization</w:t>
      </w:r>
      <w:r w:rsidR="006B66AA">
        <w:t xml:space="preserve"> </w:t>
      </w:r>
      <w:r w:rsidR="008F346B">
        <w:t xml:space="preserve">of the </w:t>
      </w:r>
      <w:r w:rsidR="00F935FB">
        <w:t>Lyman beta</w:t>
      </w:r>
      <w:r w:rsidR="0055311F">
        <w:t xml:space="preserve"> emission at 102.5 nm. We know that Lyman beta causes photoionization of O</w:t>
      </w:r>
      <w:r w:rsidR="0055311F">
        <w:rPr>
          <w:vertAlign w:val="subscript"/>
        </w:rPr>
        <w:t>2</w:t>
      </w:r>
      <w:r w:rsidR="0055311F">
        <w:t>, however, since the ionization thr</w:t>
      </w:r>
      <w:r w:rsidR="003B3902">
        <w:t>eshold of molecular oxygen is very near</w:t>
      </w:r>
      <w:r w:rsidR="0055311F">
        <w:t xml:space="preserve"> that</w:t>
      </w:r>
      <w:r w:rsidR="00D40D36">
        <w:t xml:space="preserve"> wavelength, most models improperly </w:t>
      </w:r>
      <w:r w:rsidR="0055311F">
        <w:t xml:space="preserve">resolve the </w:t>
      </w:r>
      <w:r w:rsidR="00EE0838">
        <w:t>ionization and absorption</w:t>
      </w:r>
      <w:r w:rsidR="00D001CD">
        <w:t xml:space="preserve"> cross-sections around</w:t>
      </w:r>
      <w:r w:rsidR="00760418">
        <w:t xml:space="preserve"> it</w:t>
      </w:r>
      <w:r w:rsidR="00EC17A0">
        <w:t xml:space="preserve">, which results in </w:t>
      </w:r>
      <w:r w:rsidR="00313259">
        <w:t xml:space="preserve">incorrect altitude profile </w:t>
      </w:r>
      <w:r w:rsidR="00A32E14">
        <w:t xml:space="preserve">for photoionization due </w:t>
      </w:r>
      <w:r w:rsidR="00A46985">
        <w:t>to Lyman</w:t>
      </w:r>
      <w:r w:rsidR="00A32E14">
        <w:t xml:space="preserve"> beta emission</w:t>
      </w:r>
      <w:r w:rsidR="0055311F">
        <w:t>. With our improved cross-sections, we hope to resolve this iss</w:t>
      </w:r>
      <w:r w:rsidR="00DB270A">
        <w:t>ue of the photoionization of</w:t>
      </w:r>
      <w:r w:rsidR="0055311F">
        <w:t xml:space="preserve"> </w:t>
      </w:r>
      <w:r w:rsidR="00DB270A">
        <w:t>molecular oxygen</w:t>
      </w:r>
      <w:r w:rsidR="0055311F">
        <w:t xml:space="preserve"> by Lyman beta. </w:t>
      </w:r>
      <w:r w:rsidR="00F935FB">
        <w:t xml:space="preserve"> </w:t>
      </w:r>
    </w:p>
    <w:p w14:paraId="3411E173" w14:textId="77777777" w:rsidR="00D10334" w:rsidRDefault="004D41A2" w:rsidP="00D72619">
      <w:pPr>
        <w:jc w:val="both"/>
      </w:pPr>
      <w:r>
        <w:t xml:space="preserve"> </w:t>
      </w:r>
      <w:r w:rsidR="00F02839">
        <w:t>Initial Results</w:t>
      </w:r>
    </w:p>
    <w:p w14:paraId="2D02C8CD" w14:textId="35CFBCA2" w:rsidR="00F21ADA" w:rsidRDefault="00A34576" w:rsidP="00D72619">
      <w:pPr>
        <w:jc w:val="both"/>
        <w:rPr>
          <w:ins w:id="39" w:author="Srimoyee Samaddar" w:date="2019-10-08T23:45:00Z"/>
        </w:rPr>
      </w:pPr>
      <w:r>
        <w:t>Figure 1 shows the</w:t>
      </w:r>
      <w:r w:rsidR="0058075C">
        <w:t xml:space="preserve"> initial results of </w:t>
      </w:r>
      <w:r w:rsidR="00733DBA">
        <w:t>photoio</w:t>
      </w:r>
      <w:r w:rsidR="00DB222F">
        <w:t>niz</w:t>
      </w:r>
      <w:r w:rsidR="00733DBA">
        <w:t>ation and photoelectron flux</w:t>
      </w:r>
      <w:r w:rsidR="00896245">
        <w:t xml:space="preserve">es </w:t>
      </w:r>
      <w:r w:rsidR="0058075C">
        <w:t>for a synthetic</w:t>
      </w:r>
      <w:r w:rsidR="00733DBA">
        <w:t xml:space="preserve"> in</w:t>
      </w:r>
      <w:r w:rsidR="0058075C">
        <w:t xml:space="preserve">put solar spectrum. </w:t>
      </w:r>
      <w:ins w:id="40" w:author="Srimoyee Samaddar" w:date="2019-09-28T21:28:00Z">
        <w:r w:rsidR="00D14FB8">
          <w:t xml:space="preserve">The left panel is the spectrum used to generate the photionization and photoelectron rates. The </w:t>
        </w:r>
      </w:ins>
      <w:del w:id="41" w:author="Srimoyee Samaddar" w:date="2019-09-28T21:29:00Z">
        <w:r w:rsidR="0058075C" w:rsidDel="00D14FB8">
          <w:delText xml:space="preserve">The </w:delText>
        </w:r>
      </w:del>
      <w:r w:rsidR="0058075C">
        <w:t xml:space="preserve">solar flux has </w:t>
      </w:r>
      <w:r w:rsidR="00177D36">
        <w:t xml:space="preserve">non-zero </w:t>
      </w:r>
      <w:r w:rsidR="0058075C">
        <w:t>values up</w:t>
      </w:r>
      <w:r w:rsidR="00105DFE">
        <w:t xml:space="preserve"> </w:t>
      </w:r>
      <w:r w:rsidR="0058075C">
        <w:t xml:space="preserve">to 500 </w:t>
      </w:r>
      <w:r w:rsidR="0074598C">
        <w:t>angstroms</w:t>
      </w:r>
      <w:r w:rsidR="0058075C">
        <w:t xml:space="preserve"> </w:t>
      </w:r>
      <w:ins w:id="42" w:author="Srimoyee Samaddar" w:date="2019-09-28T21:29:00Z">
        <w:r w:rsidR="00D14FB8">
          <w:t>and was supplied by NRL as a test spectrum.</w:t>
        </w:r>
      </w:ins>
      <w:del w:id="43" w:author="Srimoyee Samaddar" w:date="2019-09-28T21:29:00Z">
        <w:r w:rsidR="0058075C" w:rsidDel="00D14FB8">
          <w:delText>and then the spectrum is</w:delText>
        </w:r>
        <w:r w:rsidR="00170F45" w:rsidDel="00D14FB8">
          <w:delText xml:space="preserve"> set to</w:delText>
        </w:r>
        <w:r w:rsidR="0058075C" w:rsidDel="00D14FB8">
          <w:delText xml:space="preserve"> zero</w:delText>
        </w:r>
      </w:del>
      <w:ins w:id="44" w:author="Srimoyee Samaddar" w:date="2019-09-28T21:29:00Z">
        <w:r w:rsidR="00D14FB8">
          <w:t>The flux after the 500 Angstrom is obtained from a modified</w:t>
        </w:r>
      </w:ins>
      <w:ins w:id="45" w:author="Srimoyee Samaddar" w:date="2019-09-28T21:30:00Z">
        <w:r w:rsidR="00D14FB8">
          <w:t xml:space="preserve"> EUVAC model obtained from</w:t>
        </w:r>
      </w:ins>
      <w:ins w:id="46" w:author="Srimoyee Samaddar" w:date="2019-09-28T21:54:00Z">
        <w:r w:rsidR="00D2263B" w:rsidRPr="00D2263B">
          <w:t xml:space="preserve"> </w:t>
        </w:r>
        <w:r w:rsidR="00D2263B">
          <w:t>Solomon and Qian (2005) and</w:t>
        </w:r>
      </w:ins>
      <w:ins w:id="47" w:author="Srimoyee Samaddar" w:date="2019-09-28T21:55:00Z">
        <w:r w:rsidR="00D2263B">
          <w:t xml:space="preserve"> Woods and 124 Rottman (2002)</w:t>
        </w:r>
      </w:ins>
      <w:ins w:id="48" w:author="Srimoyee Samaddar" w:date="2019-09-28T21:31:00Z">
        <w:r w:rsidR="00D14FB8">
          <w:t xml:space="preserve"> and extends to 1075 angstrom</w:t>
        </w:r>
      </w:ins>
      <w:r w:rsidR="0058075C">
        <w:t>.</w:t>
      </w:r>
      <w:ins w:id="49" w:author="Srimoyee Samaddar" w:date="2019-09-28T21:31:00Z">
        <w:r w:rsidR="00D14FB8">
          <w:t xml:space="preserve"> Thus we have </w:t>
        </w:r>
      </w:ins>
      <w:del w:id="50" w:author="Srimoyee Samaddar" w:date="2019-09-28T21:31:00Z">
        <w:r w:rsidR="0058075C" w:rsidDel="00D14FB8">
          <w:delText xml:space="preserve"> We have added a spec</w:delText>
        </w:r>
        <w:r w:rsidR="0013352C" w:rsidDel="00D14FB8">
          <w:delText xml:space="preserve">trum at 1025 Angstrom which is </w:delText>
        </w:r>
      </w:del>
      <w:r w:rsidR="0013352C">
        <w:t>the</w:t>
      </w:r>
      <w:r w:rsidR="0058075C">
        <w:t xml:space="preserve"> Lyman beta line</w:t>
      </w:r>
      <w:ins w:id="51" w:author="Srimoyee Samaddar" w:date="2019-09-28T21:31:00Z">
        <w:r w:rsidR="00D14FB8">
          <w:t xml:space="preserve"> at 1026 Angstrom and can study its effects </w:t>
        </w:r>
      </w:ins>
      <w:ins w:id="52" w:author="Srimoyee Samaddar" w:date="2019-09-28T21:32:00Z">
        <w:r w:rsidR="00D14FB8">
          <w:t>on the photoionization rates</w:t>
        </w:r>
      </w:ins>
      <w:r w:rsidR="00733DBA">
        <w:t>.</w:t>
      </w:r>
      <w:r w:rsidR="0058075C">
        <w:t xml:space="preserve"> </w:t>
      </w:r>
      <w:ins w:id="53" w:author="Srimoyee Samaddar" w:date="2019-09-28T21:32:00Z">
        <w:r w:rsidR="00D14FB8">
          <w:t>The spectrum is plotted on a logarithmic scale</w:t>
        </w:r>
      </w:ins>
      <w:ins w:id="54" w:author="Srimoyee Samaddar" w:date="2019-09-28T21:33:00Z">
        <w:r w:rsidR="00D14FB8">
          <w:t xml:space="preserve">. The solar spectrum </w:t>
        </w:r>
      </w:ins>
      <w:ins w:id="55" w:author="Srimoyee Samaddar" w:date="2019-09-28T21:35:00Z">
        <w:r w:rsidR="00D14FB8">
          <w:t>in the x-ray ran</w:t>
        </w:r>
      </w:ins>
      <w:ins w:id="56" w:author="Srimoyee Samaddar" w:date="2019-09-28T21:36:00Z">
        <w:r w:rsidR="00D14FB8">
          <w:t xml:space="preserve">ge has been modified to </w:t>
        </w:r>
      </w:ins>
      <w:ins w:id="57" w:author="Srimoyee Samaddar" w:date="2019-09-28T21:38:00Z">
        <w:r w:rsidR="00D14FB8">
          <w:t xml:space="preserve">have high wavelength resolution and </w:t>
        </w:r>
      </w:ins>
      <w:ins w:id="58" w:author="Srimoyee Samaddar" w:date="2019-09-28T21:39:00Z">
        <w:r w:rsidR="007B15EE">
          <w:t>extends to</w:t>
        </w:r>
        <w:r w:rsidR="00D14FB8">
          <w:t xml:space="preserve"> energies of 27keV.</w:t>
        </w:r>
      </w:ins>
      <w:ins w:id="59" w:author="Srimoyee Samaddar" w:date="2019-09-28T21:38:00Z">
        <w:r w:rsidR="00D14FB8">
          <w:t xml:space="preserve"> </w:t>
        </w:r>
      </w:ins>
      <w:del w:id="60" w:author="Srimoyee Samaddar" w:date="2019-09-28T21:32:00Z">
        <w:r w:rsidR="0058075C" w:rsidDel="00D14FB8">
          <w:delText xml:space="preserve">This was done to test the effect of Lyman beta on photoionization. </w:delText>
        </w:r>
      </w:del>
      <w:r w:rsidR="0058075C">
        <w:t>The photoionization rates and photoelectron</w:t>
      </w:r>
      <w:ins w:id="61" w:author="Srimoyee Samaddar" w:date="2019-09-28T21:39:00Z">
        <w:r w:rsidR="00D14FB8">
          <w:t xml:space="preserve"> ionization rates</w:t>
        </w:r>
      </w:ins>
      <w:r w:rsidR="0058075C">
        <w:t xml:space="preserve"> fluxes for the three neutral species, N</w:t>
      </w:r>
      <w:r w:rsidR="0058075C">
        <w:rPr>
          <w:vertAlign w:val="subscript"/>
        </w:rPr>
        <w:t>2</w:t>
      </w:r>
      <w:r w:rsidR="0058075C">
        <w:t>, O</w:t>
      </w:r>
      <w:r w:rsidR="0058075C">
        <w:rPr>
          <w:vertAlign w:val="subscript"/>
        </w:rPr>
        <w:t xml:space="preserve">2 </w:t>
      </w:r>
      <w:r w:rsidR="0058075C">
        <w:t xml:space="preserve">and O </w:t>
      </w:r>
      <w:r w:rsidR="00C1240D">
        <w:t xml:space="preserve">are </w:t>
      </w:r>
      <w:del w:id="62" w:author="Srimoyee Samaddar" w:date="2019-09-28T21:40:00Z">
        <w:r w:rsidR="00C1240D" w:rsidDel="00D14FB8">
          <w:delText xml:space="preserve">also </w:delText>
        </w:r>
      </w:del>
      <w:r w:rsidR="00C1240D">
        <w:t>shown</w:t>
      </w:r>
      <w:ins w:id="63" w:author="Srimoyee Samaddar" w:date="2019-09-28T21:40:00Z">
        <w:r w:rsidR="00D14FB8">
          <w:t xml:space="preserve"> in the right panel</w:t>
        </w:r>
      </w:ins>
      <w:r w:rsidR="00C1240D">
        <w:t xml:space="preserve">. </w:t>
      </w:r>
      <w:ins w:id="64" w:author="Srimoyee Samaddar" w:date="2019-09-28T21:48:00Z">
        <w:r w:rsidR="002472D5">
          <w:t>The photoionization rates are shown in bold lines and the photoelectron production rates are shown in dashed lines.</w:t>
        </w:r>
      </w:ins>
      <w:ins w:id="65" w:author="Srimoyee Samaddar" w:date="2019-09-28T21:49:00Z">
        <w:r w:rsidR="002472D5">
          <w:t xml:space="preserve"> The model resolves these rates from an altitude of 40 to 300 km.</w:t>
        </w:r>
      </w:ins>
      <w:r w:rsidR="00755BCC">
        <w:t xml:space="preserve"> </w:t>
      </w:r>
      <w:r w:rsidR="00E677F7">
        <w:t>Our initial results show that although the solar flux i</w:t>
      </w:r>
      <w:r w:rsidR="002724A5">
        <w:t>s very small in the x-ray ranges</w:t>
      </w:r>
      <w:ins w:id="66" w:author="Srimoyee Samaddar" w:date="2019-09-28T21:41:00Z">
        <w:r w:rsidR="002472D5">
          <w:t xml:space="preserve"> compared to the long</w:t>
        </w:r>
      </w:ins>
      <w:ins w:id="67" w:author="Srimoyee Samaddar" w:date="2019-09-28T21:42:00Z">
        <w:r w:rsidR="002472D5">
          <w:t>er wavelength bins</w:t>
        </w:r>
      </w:ins>
      <w:r w:rsidR="00E677F7">
        <w:t xml:space="preserve">, </w:t>
      </w:r>
      <w:r w:rsidR="002724A5">
        <w:t xml:space="preserve">the model is able to resolve </w:t>
      </w:r>
      <w:r w:rsidR="00E677F7">
        <w:t>its effect at altitudes lower than 90 km</w:t>
      </w:r>
      <w:ins w:id="68" w:author="Srimoyee Samaddar" w:date="2019-09-28T21:42:00Z">
        <w:r w:rsidR="002472D5">
          <w:t>, i.e., we are able to see photoionization and photoelectron production at these low alti</w:t>
        </w:r>
      </w:ins>
      <w:ins w:id="69" w:author="Srimoyee Samaddar" w:date="2019-09-28T21:43:00Z">
        <w:r w:rsidR="002472D5">
          <w:t>tudes</w:t>
        </w:r>
      </w:ins>
      <w:r w:rsidR="00E677F7">
        <w:t xml:space="preserve">. </w:t>
      </w:r>
      <w:r w:rsidR="00FE5BBC">
        <w:t>Therefore, the model should be able to correctly determine the</w:t>
      </w:r>
      <w:r w:rsidR="00FB77EC">
        <w:t xml:space="preserve"> photoioniz</w:t>
      </w:r>
      <w:r w:rsidR="00FE5BBC">
        <w:t xml:space="preserve">ation </w:t>
      </w:r>
      <w:ins w:id="70" w:author="Srimoyee Samaddar" w:date="2019-10-03T11:53:00Z">
        <w:r w:rsidR="003D6E05" w:rsidRPr="003D6E05">
          <w:rPr>
            <w:noProof/>
          </w:rPr>
          <w:drawing>
            <wp:anchor distT="0" distB="0" distL="114300" distR="114300" simplePos="0" relativeHeight="251666432" behindDoc="1" locked="0" layoutInCell="1" allowOverlap="1" wp14:anchorId="0CFA06C4" wp14:editId="7CA371AB">
              <wp:simplePos x="0" y="0"/>
              <wp:positionH relativeFrom="margin">
                <wp:posOffset>349250</wp:posOffset>
              </wp:positionH>
              <wp:positionV relativeFrom="paragraph">
                <wp:posOffset>2584450</wp:posOffset>
              </wp:positionV>
              <wp:extent cx="2362200" cy="2392680"/>
              <wp:effectExtent l="0" t="0" r="0" b="7620"/>
              <wp:wrapTopAndBottom/>
              <wp:docPr id="2" name="Picture 2" descr="C:\Users\Srimoye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moyee\Desktop\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62200" cy="2392680"/>
                      </a:xfrm>
                      <a:prstGeom prst="rect">
                        <a:avLst/>
                      </a:prstGeom>
                      <a:noFill/>
                      <a:ln>
                        <a:noFill/>
                      </a:ln>
                    </pic:spPr>
                  </pic:pic>
                </a:graphicData>
              </a:graphic>
              <wp14:sizeRelH relativeFrom="page">
                <wp14:pctWidth>0</wp14:pctWidth>
              </wp14:sizeRelH>
              <wp14:sizeRelV relativeFrom="page">
                <wp14:pctHeight>0</wp14:pctHeight>
              </wp14:sizeRelV>
            </wp:anchor>
          </w:drawing>
        </w:r>
        <w:r w:rsidR="003D6E05" w:rsidRPr="003D6E05">
          <w:rPr>
            <w:noProof/>
          </w:rPr>
          <w:drawing>
            <wp:anchor distT="0" distB="0" distL="114300" distR="114300" simplePos="0" relativeHeight="251664384" behindDoc="1" locked="0" layoutInCell="1" allowOverlap="1" wp14:anchorId="6DA3DCAC" wp14:editId="07495602">
              <wp:simplePos x="0" y="0"/>
              <wp:positionH relativeFrom="margin">
                <wp:align>right</wp:align>
              </wp:positionH>
              <wp:positionV relativeFrom="paragraph">
                <wp:posOffset>2565400</wp:posOffset>
              </wp:positionV>
              <wp:extent cx="2701925" cy="2273300"/>
              <wp:effectExtent l="0" t="0" r="3175" b="0"/>
              <wp:wrapTopAndBottom/>
              <wp:docPr id="1" name="Picture 1" descr="C:\Users\Srimoye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moyee\Desktop\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1925" cy="2273300"/>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FE5BBC">
        <w:t>and photoelectron rates fo</w:t>
      </w:r>
      <w:ins w:id="71" w:author="Srimoyee Samaddar" w:date="2019-10-03T11:53:00Z">
        <w:r w:rsidR="003D6E05" w:rsidRPr="003D6E05">
          <w:rPr>
            <w:noProof/>
          </w:rPr>
          <w:t xml:space="preserve"> </w:t>
        </w:r>
      </w:ins>
      <w:r w:rsidR="00FE5BBC">
        <w:t xml:space="preserve">r high resolution x-ray fluxes, including solar flares. </w:t>
      </w:r>
    </w:p>
    <w:p w14:paraId="7D84662B" w14:textId="5B507F39" w:rsidR="00E50551" w:rsidRDefault="00E50551" w:rsidP="00D72619">
      <w:pPr>
        <w:jc w:val="both"/>
        <w:rPr>
          <w:ins w:id="72" w:author="Srimoyee Samaddar" w:date="2019-10-08T23:45:00Z"/>
        </w:rPr>
      </w:pPr>
    </w:p>
    <w:p w14:paraId="3A2D946F" w14:textId="01A4414B" w:rsidR="00E50551" w:rsidRDefault="00E50551" w:rsidP="00D72619">
      <w:pPr>
        <w:jc w:val="both"/>
        <w:rPr>
          <w:ins w:id="73" w:author="Srimoyee Samaddar" w:date="2019-10-08T23:45:00Z"/>
        </w:rPr>
      </w:pPr>
    </w:p>
    <w:p w14:paraId="15697AFE" w14:textId="77777777" w:rsidR="00E50551" w:rsidRDefault="00E50551" w:rsidP="00D72619">
      <w:pPr>
        <w:jc w:val="both"/>
        <w:rPr>
          <w:ins w:id="74" w:author="Srimoyee Samaddar" w:date="2019-09-28T21:54:00Z"/>
        </w:rPr>
      </w:pPr>
    </w:p>
    <w:p w14:paraId="086AD46E" w14:textId="494DA68E" w:rsidR="00D2263B" w:rsidDel="00D2263B" w:rsidRDefault="003D6E05" w:rsidP="00D2263B">
      <w:pPr>
        <w:jc w:val="both"/>
        <w:rPr>
          <w:del w:id="75" w:author="Srimoyee Samaddar" w:date="2019-09-28T21:55:00Z"/>
        </w:rPr>
      </w:pPr>
      <w:del w:id="76" w:author="Srimoyee Samaddar" w:date="2019-10-03T11:52:00Z">
        <w:r w:rsidRPr="001B51F2" w:rsidDel="003D6E05">
          <w:rPr>
            <w:noProof/>
          </w:rPr>
          <w:drawing>
            <wp:anchor distT="0" distB="0" distL="114300" distR="114300" simplePos="0" relativeHeight="251662336" behindDoc="0" locked="0" layoutInCell="1" allowOverlap="1" wp14:anchorId="7CF4F04E" wp14:editId="65630D39">
              <wp:simplePos x="0" y="0"/>
              <wp:positionH relativeFrom="margin">
                <wp:posOffset>225425</wp:posOffset>
              </wp:positionH>
              <wp:positionV relativeFrom="paragraph">
                <wp:posOffset>400685</wp:posOffset>
              </wp:positionV>
              <wp:extent cx="5608955" cy="3561715"/>
              <wp:effectExtent l="0" t="0" r="0" b="635"/>
              <wp:wrapTopAndBottom/>
              <wp:docPr id="3" name="Picture 3" descr="C:\Users\Srimoyee\Desktop\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moyee\Desktop\tem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955" cy="3561715"/>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14:paraId="5EDE3A03" w14:textId="2F75922A" w:rsidR="00FA00C8" w:rsidRDefault="00D72619" w:rsidP="00FA00C8">
      <w:pPr>
        <w:jc w:val="both"/>
      </w:pPr>
      <w:r>
        <w:t xml:space="preserve"> </w:t>
      </w:r>
    </w:p>
    <w:p w14:paraId="0E646141" w14:textId="191FABCE" w:rsidR="00FA00C8" w:rsidRDefault="00FA00C8" w:rsidP="00FA00C8">
      <w:pPr>
        <w:jc w:val="both"/>
      </w:pPr>
      <w:r>
        <w:t xml:space="preserve"> </w:t>
      </w:r>
    </w:p>
    <w:p w14:paraId="3BF3BE20" w14:textId="50073595" w:rsidR="00D72619" w:rsidRDefault="00D378DF" w:rsidP="00D72619">
      <w:pPr>
        <w:jc w:val="both"/>
      </w:pPr>
      <w:r>
        <w:t>F</w:t>
      </w:r>
      <w:del w:id="77" w:author="Srimoyee Samaddar" w:date="2019-10-03T11:54:00Z">
        <w:r w:rsidDel="003D6E05">
          <w:delText>igure 1</w:delText>
        </w:r>
      </w:del>
      <w:ins w:id="78" w:author="Srimoyee Samaddar" w:date="2019-10-03T11:54:00Z">
        <w:r w:rsidR="003D6E05">
          <w:t>igure 1: left: Input Solar Flux; right: Photoionization and photoelectron rates for neutral species O, O2, N2</w:t>
        </w:r>
      </w:ins>
      <w:del w:id="79" w:author="Srimoyee Samaddar" w:date="2019-10-03T11:54:00Z">
        <w:r w:rsidDel="003D6E05">
          <w:delText xml:space="preserve">: Photoionization and photoelectron rates as a function of altitudes and input solar </w:delText>
        </w:r>
        <w:commentRangeStart w:id="80"/>
        <w:commentRangeStart w:id="81"/>
        <w:r w:rsidDel="003D6E05">
          <w:delText>spectrum</w:delText>
        </w:r>
        <w:commentRangeEnd w:id="80"/>
        <w:r w:rsidR="00EE259F" w:rsidDel="003D6E05">
          <w:rPr>
            <w:rStyle w:val="CommentReference"/>
          </w:rPr>
          <w:commentReference w:id="80"/>
        </w:r>
        <w:commentRangeEnd w:id="81"/>
        <w:r w:rsidR="00D66FD2" w:rsidDel="003D6E05">
          <w:rPr>
            <w:rStyle w:val="CommentReference"/>
          </w:rPr>
          <w:commentReference w:id="81"/>
        </w:r>
      </w:del>
    </w:p>
    <w:p w14:paraId="10D19E5B" w14:textId="2A55C2A6" w:rsidR="002B7515" w:rsidRDefault="002B7515" w:rsidP="002B7515">
      <w:pPr>
        <w:jc w:val="both"/>
      </w:pPr>
    </w:p>
    <w:p w14:paraId="54B4BC89" w14:textId="50A1BD0F" w:rsidR="00955142" w:rsidRDefault="00AD3C3E" w:rsidP="00D72619">
      <w:r>
        <w:t>Project Implementation</w:t>
      </w:r>
      <w:r w:rsidR="00131B96">
        <w:t xml:space="preserve"> and Funding</w:t>
      </w:r>
    </w:p>
    <w:p w14:paraId="34B1A571" w14:textId="69BCA4D1" w:rsidR="00955142" w:rsidDel="00A83C9B" w:rsidRDefault="00A83C9B" w:rsidP="00EE259F">
      <w:pPr>
        <w:jc w:val="both"/>
        <w:rPr>
          <w:del w:id="82" w:author="Srimoyee Samaddar" w:date="2020-01-15T12:01:00Z"/>
        </w:rPr>
      </w:pPr>
      <w:ins w:id="83" w:author="Srimoyee Samaddar" w:date="2020-01-15T12:01:00Z">
        <w:r w:rsidRPr="00A83C9B">
          <w:t xml:space="preserve">The photoelectron model is being developed by Virginia Tech’s Center for Space Science and Engineering Research. We plan to test the  model with synthetic solar spectra developed by the Space Science Division, Naval Research Laboratory (NRL). We have promising initial results as shown above.  We propose a one-year project, beginning November 1st, 2019 and ending in October 31, 2020. We have estimated a fund amount of eight thousand US dollars which will be used for travel related to project collaboration. This includes  travel to NRL in Washington DC for collaboration on solar spectra and our results, as well as travel funds to present our results at science team meetings and conferences. </w:t>
        </w:r>
      </w:ins>
      <w:bookmarkStart w:id="84" w:name="_GoBack"/>
      <w:bookmarkEnd w:id="84"/>
      <w:del w:id="85" w:author="Srimoyee Samaddar" w:date="2020-01-15T12:01:00Z">
        <w:r w:rsidR="00B04C84" w:rsidDel="00A83C9B">
          <w:delText>The</w:delText>
        </w:r>
        <w:r w:rsidR="002F67F3" w:rsidDel="00A83C9B">
          <w:delText xml:space="preserve"> photoelectron mode </w:delText>
        </w:r>
        <w:r w:rsidR="00A36AD0" w:rsidDel="00A83C9B">
          <w:delText>is being</w:delText>
        </w:r>
        <w:r w:rsidR="00D2405A" w:rsidDel="00A83C9B">
          <w:delText xml:space="preserve"> developed </w:delText>
        </w:r>
        <w:r w:rsidR="00445618" w:rsidDel="00A83C9B">
          <w:delText>by Virginia Tech</w:delText>
        </w:r>
        <w:r w:rsidR="0061012F" w:rsidDel="00A83C9B">
          <w:delText xml:space="preserve">’s </w:delText>
        </w:r>
        <w:r w:rsidR="00445618" w:rsidDel="00A83C9B">
          <w:delText>Center for Space Science and Engineering Research</w:delText>
        </w:r>
        <w:r w:rsidR="0035650C" w:rsidDel="00A83C9B">
          <w:delText>.</w:delText>
        </w:r>
        <w:r w:rsidR="00313BB1" w:rsidDel="00A83C9B">
          <w:delText xml:space="preserve"> We plan to test our </w:delText>
        </w:r>
      </w:del>
      <w:ins w:id="86" w:author="Scott Bailey" w:date="2019-09-28T02:16:00Z">
        <w:del w:id="87" w:author="Srimoyee Samaddar" w:date="2020-01-15T12:01:00Z">
          <w:r w:rsidR="00EE259F" w:rsidDel="00A83C9B">
            <w:delText xml:space="preserve">the  </w:delText>
          </w:r>
        </w:del>
      </w:ins>
      <w:del w:id="88" w:author="Srimoyee Samaddar" w:date="2020-01-15T12:01:00Z">
        <w:r w:rsidR="00313BB1" w:rsidDel="00A83C9B">
          <w:delText>model with</w:delText>
        </w:r>
        <w:r w:rsidR="00961CAB" w:rsidDel="00A83C9B">
          <w:delText xml:space="preserve"> synthetic solar spectra</w:delText>
        </w:r>
        <w:r w:rsidR="00313BB1" w:rsidDel="00A83C9B">
          <w:delText xml:space="preserve"> </w:delText>
        </w:r>
        <w:r w:rsidR="00961CAB" w:rsidDel="00A83C9B">
          <w:delText xml:space="preserve">developed by </w:delText>
        </w:r>
      </w:del>
      <w:ins w:id="89" w:author="Scott Bailey" w:date="2019-09-28T02:16:00Z">
        <w:del w:id="90" w:author="Srimoyee Samaddar" w:date="2020-01-15T12:01:00Z">
          <w:r w:rsidR="00EE259F" w:rsidDel="00A83C9B">
            <w:delText xml:space="preserve">the </w:delText>
          </w:r>
        </w:del>
      </w:ins>
      <w:del w:id="91" w:author="Srimoyee Samaddar" w:date="2020-01-15T12:01:00Z">
        <w:r w:rsidR="00313BB1" w:rsidRPr="00961CAB" w:rsidDel="00A83C9B">
          <w:rPr>
            <w:rFonts w:cstheme="minorHAnsi"/>
            <w:color w:val="222222"/>
            <w:shd w:val="clear" w:color="auto" w:fill="FFFFFF"/>
          </w:rPr>
          <w:delText>Space Science Division, Naval R</w:delText>
        </w:r>
        <w:r w:rsidR="00236DE9" w:rsidDel="00A83C9B">
          <w:rPr>
            <w:rFonts w:cstheme="minorHAnsi"/>
            <w:color w:val="222222"/>
            <w:shd w:val="clear" w:color="auto" w:fill="FFFFFF"/>
          </w:rPr>
          <w:delText>esearch Laboratory</w:delText>
        </w:r>
        <w:r w:rsidR="005E5940" w:rsidDel="00A83C9B">
          <w:rPr>
            <w:rFonts w:cstheme="minorHAnsi"/>
            <w:color w:val="222222"/>
            <w:shd w:val="clear" w:color="auto" w:fill="FFFFFF"/>
          </w:rPr>
          <w:delText xml:space="preserve"> (NRL)</w:delText>
        </w:r>
        <w:r w:rsidR="00236DE9" w:rsidDel="00A83C9B">
          <w:rPr>
            <w:rFonts w:cstheme="minorHAnsi"/>
            <w:color w:val="222222"/>
            <w:shd w:val="clear" w:color="auto" w:fill="FFFFFF"/>
          </w:rPr>
          <w:delText>.</w:delText>
        </w:r>
        <w:r w:rsidR="00146766" w:rsidDel="00A83C9B">
          <w:delText xml:space="preserve"> We have promising</w:delText>
        </w:r>
        <w:r w:rsidR="00791961" w:rsidDel="00A83C9B">
          <w:delText xml:space="preserve"> initial results</w:delText>
        </w:r>
        <w:r w:rsidR="00146766" w:rsidDel="00A83C9B">
          <w:delText xml:space="preserve"> as shown above.</w:delText>
        </w:r>
        <w:r w:rsidR="00791961" w:rsidDel="00A83C9B">
          <w:delText xml:space="preserve"> </w:delText>
        </w:r>
        <w:r w:rsidR="0035650C" w:rsidDel="00A83C9B">
          <w:delText xml:space="preserve"> We propose a one-y</w:delText>
        </w:r>
        <w:r w:rsidR="0034111B" w:rsidDel="00A83C9B">
          <w:delText>ear project, beginning November</w:delText>
        </w:r>
        <w:r w:rsidR="0035650C" w:rsidDel="00A83C9B">
          <w:delText xml:space="preserve"> 1</w:delText>
        </w:r>
        <w:r w:rsidR="0035650C" w:rsidRPr="0035650C" w:rsidDel="00A83C9B">
          <w:rPr>
            <w:vertAlign w:val="superscript"/>
          </w:rPr>
          <w:delText>st</w:delText>
        </w:r>
        <w:r w:rsidR="0035650C" w:rsidDel="00A83C9B">
          <w:delText xml:space="preserve">, 2019 and ending in </w:delText>
        </w:r>
        <w:r w:rsidR="0034111B" w:rsidDel="00A83C9B">
          <w:delText>October</w:delText>
        </w:r>
        <w:r w:rsidR="0035650C" w:rsidDel="00A83C9B">
          <w:delText xml:space="preserve"> 31, 2020.</w:delText>
        </w:r>
        <w:r w:rsidR="006F353A" w:rsidDel="00A83C9B">
          <w:delText xml:space="preserve"> We </w:delText>
        </w:r>
        <w:r w:rsidR="00343D3B" w:rsidDel="00A83C9B">
          <w:delText xml:space="preserve">have estimated a </w:delText>
        </w:r>
        <w:r w:rsidR="00253309" w:rsidDel="00A83C9B">
          <w:delText xml:space="preserve">fund </w:delText>
        </w:r>
        <w:r w:rsidR="00343D3B" w:rsidDel="00A83C9B">
          <w:delText xml:space="preserve">amount </w:delText>
        </w:r>
        <w:r w:rsidR="00253309" w:rsidDel="00A83C9B">
          <w:delText xml:space="preserve">of </w:delText>
        </w:r>
      </w:del>
      <w:del w:id="92" w:author="Srimoyee Samaddar" w:date="2019-10-08T23:28:00Z">
        <w:r w:rsidR="006F353A" w:rsidDel="005A1D07">
          <w:delText xml:space="preserve">five </w:delText>
        </w:r>
      </w:del>
      <w:del w:id="93" w:author="Srimoyee Samaddar" w:date="2020-01-15T12:01:00Z">
        <w:r w:rsidR="006F353A" w:rsidDel="00A83C9B">
          <w:delText>thousand US dollars</w:delText>
        </w:r>
        <w:r w:rsidR="00343D3B" w:rsidDel="00A83C9B">
          <w:delText xml:space="preserve"> which will be used for travel related to project collaboration</w:delText>
        </w:r>
        <w:r w:rsidR="006F353A" w:rsidDel="00A83C9B">
          <w:delText xml:space="preserve">. </w:delText>
        </w:r>
      </w:del>
      <w:ins w:id="94" w:author="Scott Bailey" w:date="2019-09-28T02:17:00Z">
        <w:del w:id="95" w:author="Srimoyee Samaddar" w:date="2020-01-15T12:01:00Z">
          <w:r w:rsidR="00EE259F" w:rsidDel="00A83C9B">
            <w:delText xml:space="preserve">This includes </w:delText>
          </w:r>
        </w:del>
      </w:ins>
      <w:del w:id="96" w:author="Srimoyee Samaddar" w:date="2020-01-15T12:01:00Z">
        <w:r w:rsidR="00AE6F80" w:rsidDel="00A83C9B">
          <w:delText xml:space="preserve"> </w:delText>
        </w:r>
      </w:del>
      <w:ins w:id="97" w:author="Scott Bailey" w:date="2019-09-28T02:17:00Z">
        <w:del w:id="98" w:author="Srimoyee Samaddar" w:date="2020-01-15T12:01:00Z">
          <w:r w:rsidR="00EE259F" w:rsidDel="00A83C9B">
            <w:delText>travel to NRL in Washington DC for collaboration on solar spectra and our results, as well as funds</w:delText>
          </w:r>
        </w:del>
      </w:ins>
      <w:del w:id="99" w:author="Srimoyee Samaddar" w:date="2020-01-15T12:01:00Z">
        <w:r w:rsidR="005E5940" w:rsidDel="00A83C9B">
          <w:delText xml:space="preserve">This fund will help us </w:delText>
        </w:r>
        <w:r w:rsidR="00060D03" w:rsidDel="00A83C9B">
          <w:delText>to present our initial results at American Geophysical U</w:delText>
        </w:r>
        <w:r w:rsidR="00060D03" w:rsidRPr="00060D03" w:rsidDel="00A83C9B">
          <w:delText>nio</w:delText>
        </w:r>
        <w:r w:rsidR="00060D03" w:rsidDel="00A83C9B">
          <w:delText>n</w:delText>
        </w:r>
        <w:r w:rsidR="000D5209" w:rsidDel="00A83C9B">
          <w:delText xml:space="preserve"> (AGU) conference</w:delText>
        </w:r>
        <w:r w:rsidR="00882EB4" w:rsidDel="00A83C9B">
          <w:delText>s</w:delText>
        </w:r>
        <w:r w:rsidR="000D5209" w:rsidDel="00A83C9B">
          <w:delText xml:space="preserve"> </w:delText>
        </w:r>
        <w:r w:rsidR="00225F6D" w:rsidDel="00A83C9B">
          <w:delText>in December, 2019</w:delText>
        </w:r>
      </w:del>
      <w:ins w:id="100" w:author="Scott Bailey" w:date="2019-09-28T02:17:00Z">
        <w:del w:id="101" w:author="Srimoyee Samaddar" w:date="2020-01-15T12:01:00Z">
          <w:r w:rsidR="00EE259F" w:rsidDel="00A83C9B">
            <w:delText>.</w:delText>
          </w:r>
        </w:del>
      </w:ins>
      <w:del w:id="102" w:author="Srimoyee Samaddar" w:date="2020-01-15T12:01:00Z">
        <w:r w:rsidR="00225F6D" w:rsidDel="00A83C9B">
          <w:delText xml:space="preserve">, </w:delText>
        </w:r>
        <w:r w:rsidR="005E5940" w:rsidDel="00A83C9B">
          <w:delText>in Summer of 2020</w:delText>
        </w:r>
        <w:r w:rsidR="00225F6D" w:rsidDel="00A83C9B">
          <w:delText>,</w:delText>
        </w:r>
        <w:r w:rsidR="005E5940" w:rsidDel="00A83C9B">
          <w:delText xml:space="preserve"> and also in our travel to NRL in Washington DC.</w:delText>
        </w:r>
      </w:del>
    </w:p>
    <w:p w14:paraId="1E24B971" w14:textId="77777777" w:rsidR="00955142" w:rsidRDefault="00955142" w:rsidP="00D72619"/>
    <w:p w14:paraId="01EAF248" w14:textId="77777777" w:rsidR="00955142" w:rsidRDefault="00955142" w:rsidP="00D72619"/>
    <w:p w14:paraId="2D5D598C" w14:textId="77777777" w:rsidR="00955142" w:rsidRDefault="00955142" w:rsidP="00D72619"/>
    <w:p w14:paraId="71411BD6" w14:textId="77777777" w:rsidR="00955142" w:rsidRDefault="00955142" w:rsidP="00D72619"/>
    <w:p w14:paraId="69D5D8A0" w14:textId="77777777" w:rsidR="00955142" w:rsidRDefault="00955142" w:rsidP="00D72619"/>
    <w:p w14:paraId="4BE463F1" w14:textId="77777777" w:rsidR="00955142" w:rsidRDefault="00955142" w:rsidP="00D72619"/>
    <w:p w14:paraId="13DAEB05" w14:textId="77777777" w:rsidR="00955142" w:rsidRDefault="00955142" w:rsidP="00D72619"/>
    <w:p w14:paraId="5076E9D2" w14:textId="77777777" w:rsidR="00955142" w:rsidRPr="00D72619" w:rsidRDefault="00955142" w:rsidP="00D72619"/>
    <w:sectPr w:rsidR="00955142" w:rsidRPr="00D726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0" w:author="Scott Bailey" w:date="2019-09-28T02:15:00Z" w:initials="SB">
    <w:p w14:paraId="2F090788" w14:textId="66B3893D" w:rsidR="00EE259F" w:rsidRDefault="00EE259F">
      <w:pPr>
        <w:pStyle w:val="CommentText"/>
      </w:pPr>
      <w:r>
        <w:rPr>
          <w:rStyle w:val="CommentReference"/>
        </w:rPr>
        <w:annotationRef/>
      </w:r>
      <w:r>
        <w:t>You need to say more, explain both panels. The lower panel should have psym=10. The figure looks compressed.</w:t>
      </w:r>
    </w:p>
  </w:comment>
  <w:comment w:id="81" w:author="Srimoyee Samaddar" w:date="2019-09-28T21:56:00Z" w:initials="SS">
    <w:p w14:paraId="45E78647" w14:textId="5C540565" w:rsidR="00D66FD2" w:rsidRDefault="00D66FD2">
      <w:pPr>
        <w:pStyle w:val="CommentText"/>
      </w:pPr>
      <w:r>
        <w:rPr>
          <w:rStyle w:val="CommentReference"/>
        </w:rPr>
        <w:annotationRef/>
      </w:r>
      <w:r>
        <w:t>Will  this 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090788" w15:done="0"/>
  <w15:commentEx w15:paraId="45E78647" w15:paraIdParent="2F0907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90788" w16cid:durableId="213940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ott Bailey">
    <w15:presenceInfo w15:providerId="Windows Live" w15:userId="2716bcdd5570df7d"/>
  </w15:person>
  <w15:person w15:author="Srimoyee Samaddar">
    <w15:presenceInfo w15:providerId="Windows Live" w15:userId="d25567f660c61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DC"/>
    <w:rsid w:val="00034C4E"/>
    <w:rsid w:val="0005473F"/>
    <w:rsid w:val="00060D03"/>
    <w:rsid w:val="00067189"/>
    <w:rsid w:val="000711C9"/>
    <w:rsid w:val="0007587C"/>
    <w:rsid w:val="00082CE7"/>
    <w:rsid w:val="000B1FB5"/>
    <w:rsid w:val="000B6BEB"/>
    <w:rsid w:val="000D5209"/>
    <w:rsid w:val="000E07F0"/>
    <w:rsid w:val="000F295D"/>
    <w:rsid w:val="001004B5"/>
    <w:rsid w:val="00105DFE"/>
    <w:rsid w:val="00131B96"/>
    <w:rsid w:val="00132578"/>
    <w:rsid w:val="0013352C"/>
    <w:rsid w:val="00142481"/>
    <w:rsid w:val="00146766"/>
    <w:rsid w:val="00150924"/>
    <w:rsid w:val="00170F45"/>
    <w:rsid w:val="00171DFD"/>
    <w:rsid w:val="00177D36"/>
    <w:rsid w:val="001B51F2"/>
    <w:rsid w:val="001B60A8"/>
    <w:rsid w:val="001C603C"/>
    <w:rsid w:val="001E334E"/>
    <w:rsid w:val="0020260F"/>
    <w:rsid w:val="00204777"/>
    <w:rsid w:val="00207E3A"/>
    <w:rsid w:val="00225F6D"/>
    <w:rsid w:val="00236DE9"/>
    <w:rsid w:val="002472D5"/>
    <w:rsid w:val="00253309"/>
    <w:rsid w:val="00262724"/>
    <w:rsid w:val="002724A5"/>
    <w:rsid w:val="002B021A"/>
    <w:rsid w:val="002B7515"/>
    <w:rsid w:val="002D4BBC"/>
    <w:rsid w:val="002E3B8D"/>
    <w:rsid w:val="002F11DF"/>
    <w:rsid w:val="002F16E5"/>
    <w:rsid w:val="002F67F3"/>
    <w:rsid w:val="0030090A"/>
    <w:rsid w:val="003057DC"/>
    <w:rsid w:val="00313259"/>
    <w:rsid w:val="00313BB1"/>
    <w:rsid w:val="00322A3F"/>
    <w:rsid w:val="00336890"/>
    <w:rsid w:val="0034111B"/>
    <w:rsid w:val="00343D3B"/>
    <w:rsid w:val="00354455"/>
    <w:rsid w:val="0035650C"/>
    <w:rsid w:val="00362C28"/>
    <w:rsid w:val="003856CC"/>
    <w:rsid w:val="00394C8C"/>
    <w:rsid w:val="00397509"/>
    <w:rsid w:val="003B3902"/>
    <w:rsid w:val="003D0860"/>
    <w:rsid w:val="003D6E05"/>
    <w:rsid w:val="003D7AAF"/>
    <w:rsid w:val="003E0BC4"/>
    <w:rsid w:val="00422828"/>
    <w:rsid w:val="00430ADC"/>
    <w:rsid w:val="004338E2"/>
    <w:rsid w:val="004421DE"/>
    <w:rsid w:val="00445618"/>
    <w:rsid w:val="004722E8"/>
    <w:rsid w:val="00480CD9"/>
    <w:rsid w:val="004848D8"/>
    <w:rsid w:val="00492D28"/>
    <w:rsid w:val="004C27B9"/>
    <w:rsid w:val="004C63D7"/>
    <w:rsid w:val="004C74D2"/>
    <w:rsid w:val="004D2E28"/>
    <w:rsid w:val="004D41A2"/>
    <w:rsid w:val="00527F81"/>
    <w:rsid w:val="00537485"/>
    <w:rsid w:val="0055311F"/>
    <w:rsid w:val="0058075C"/>
    <w:rsid w:val="00583961"/>
    <w:rsid w:val="00595DFC"/>
    <w:rsid w:val="00596A3C"/>
    <w:rsid w:val="005A1D07"/>
    <w:rsid w:val="005B7F33"/>
    <w:rsid w:val="005C7222"/>
    <w:rsid w:val="005D4CF1"/>
    <w:rsid w:val="005E5940"/>
    <w:rsid w:val="0061012F"/>
    <w:rsid w:val="00616AE6"/>
    <w:rsid w:val="0062757B"/>
    <w:rsid w:val="0066468F"/>
    <w:rsid w:val="006A2F68"/>
    <w:rsid w:val="006A76F9"/>
    <w:rsid w:val="006B66AA"/>
    <w:rsid w:val="006E7BDC"/>
    <w:rsid w:val="006F05B6"/>
    <w:rsid w:val="006F353A"/>
    <w:rsid w:val="0070275D"/>
    <w:rsid w:val="00713550"/>
    <w:rsid w:val="007264EB"/>
    <w:rsid w:val="00733DBA"/>
    <w:rsid w:val="007432F3"/>
    <w:rsid w:val="0074598C"/>
    <w:rsid w:val="00755BCC"/>
    <w:rsid w:val="00756609"/>
    <w:rsid w:val="00757721"/>
    <w:rsid w:val="00760418"/>
    <w:rsid w:val="00762D4E"/>
    <w:rsid w:val="00774BEA"/>
    <w:rsid w:val="00791961"/>
    <w:rsid w:val="007B15EE"/>
    <w:rsid w:val="007B253F"/>
    <w:rsid w:val="007B2A1C"/>
    <w:rsid w:val="007F46ED"/>
    <w:rsid w:val="0080608E"/>
    <w:rsid w:val="00831C30"/>
    <w:rsid w:val="008339F9"/>
    <w:rsid w:val="00836A79"/>
    <w:rsid w:val="00882EB4"/>
    <w:rsid w:val="00893939"/>
    <w:rsid w:val="008948D4"/>
    <w:rsid w:val="00894FD8"/>
    <w:rsid w:val="00896245"/>
    <w:rsid w:val="008A6FC3"/>
    <w:rsid w:val="008B13A9"/>
    <w:rsid w:val="008C7407"/>
    <w:rsid w:val="008D764B"/>
    <w:rsid w:val="008E054C"/>
    <w:rsid w:val="008F346B"/>
    <w:rsid w:val="00912FBF"/>
    <w:rsid w:val="00941CD6"/>
    <w:rsid w:val="00955142"/>
    <w:rsid w:val="00961CAB"/>
    <w:rsid w:val="00973007"/>
    <w:rsid w:val="009A3016"/>
    <w:rsid w:val="009D098E"/>
    <w:rsid w:val="00A10B0E"/>
    <w:rsid w:val="00A20341"/>
    <w:rsid w:val="00A232B1"/>
    <w:rsid w:val="00A30281"/>
    <w:rsid w:val="00A317EF"/>
    <w:rsid w:val="00A32E14"/>
    <w:rsid w:val="00A34576"/>
    <w:rsid w:val="00A36AD0"/>
    <w:rsid w:val="00A46985"/>
    <w:rsid w:val="00A46F6B"/>
    <w:rsid w:val="00A47E74"/>
    <w:rsid w:val="00A8346F"/>
    <w:rsid w:val="00A83C9B"/>
    <w:rsid w:val="00A95C60"/>
    <w:rsid w:val="00AA3BD5"/>
    <w:rsid w:val="00AC26D9"/>
    <w:rsid w:val="00AC6F0E"/>
    <w:rsid w:val="00AD3C3E"/>
    <w:rsid w:val="00AE6F80"/>
    <w:rsid w:val="00B04C84"/>
    <w:rsid w:val="00B470C6"/>
    <w:rsid w:val="00B478A4"/>
    <w:rsid w:val="00B52F2C"/>
    <w:rsid w:val="00B5735A"/>
    <w:rsid w:val="00B846FD"/>
    <w:rsid w:val="00BE7A5D"/>
    <w:rsid w:val="00C074DC"/>
    <w:rsid w:val="00C11CE5"/>
    <w:rsid w:val="00C1240D"/>
    <w:rsid w:val="00C57551"/>
    <w:rsid w:val="00C61D06"/>
    <w:rsid w:val="00CA09F7"/>
    <w:rsid w:val="00CA6CCF"/>
    <w:rsid w:val="00CD5F03"/>
    <w:rsid w:val="00CD7DD0"/>
    <w:rsid w:val="00D001CD"/>
    <w:rsid w:val="00D10334"/>
    <w:rsid w:val="00D14FB8"/>
    <w:rsid w:val="00D165E4"/>
    <w:rsid w:val="00D2263B"/>
    <w:rsid w:val="00D2405A"/>
    <w:rsid w:val="00D378DF"/>
    <w:rsid w:val="00D408FB"/>
    <w:rsid w:val="00D40D36"/>
    <w:rsid w:val="00D46D09"/>
    <w:rsid w:val="00D66FD2"/>
    <w:rsid w:val="00D67B6B"/>
    <w:rsid w:val="00D72619"/>
    <w:rsid w:val="00D92755"/>
    <w:rsid w:val="00DB222F"/>
    <w:rsid w:val="00DB270A"/>
    <w:rsid w:val="00DC621A"/>
    <w:rsid w:val="00DD640F"/>
    <w:rsid w:val="00E134BB"/>
    <w:rsid w:val="00E16EFA"/>
    <w:rsid w:val="00E50551"/>
    <w:rsid w:val="00E677F7"/>
    <w:rsid w:val="00E9269F"/>
    <w:rsid w:val="00EC17A0"/>
    <w:rsid w:val="00EE0838"/>
    <w:rsid w:val="00EE259F"/>
    <w:rsid w:val="00EE63A1"/>
    <w:rsid w:val="00EF761D"/>
    <w:rsid w:val="00F02839"/>
    <w:rsid w:val="00F16811"/>
    <w:rsid w:val="00F21ADA"/>
    <w:rsid w:val="00F26B07"/>
    <w:rsid w:val="00F35D4C"/>
    <w:rsid w:val="00F6381F"/>
    <w:rsid w:val="00F935FB"/>
    <w:rsid w:val="00F966DA"/>
    <w:rsid w:val="00FA00C8"/>
    <w:rsid w:val="00FB77EC"/>
    <w:rsid w:val="00FC4C40"/>
    <w:rsid w:val="00FC7EF6"/>
    <w:rsid w:val="00FE5BBC"/>
    <w:rsid w:val="00FF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34AA"/>
  <w15:chartTrackingRefBased/>
  <w15:docId w15:val="{0F87B7D5-B814-48B2-970C-0B29B9DB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59F"/>
    <w:rPr>
      <w:rFonts w:ascii="Segoe UI" w:hAnsi="Segoe UI" w:cs="Segoe UI"/>
      <w:sz w:val="18"/>
      <w:szCs w:val="18"/>
    </w:rPr>
  </w:style>
  <w:style w:type="character" w:styleId="CommentReference">
    <w:name w:val="annotation reference"/>
    <w:basedOn w:val="DefaultParagraphFont"/>
    <w:uiPriority w:val="99"/>
    <w:semiHidden/>
    <w:unhideWhenUsed/>
    <w:rsid w:val="00EE259F"/>
    <w:rPr>
      <w:sz w:val="16"/>
      <w:szCs w:val="16"/>
    </w:rPr>
  </w:style>
  <w:style w:type="paragraph" w:styleId="CommentText">
    <w:name w:val="annotation text"/>
    <w:basedOn w:val="Normal"/>
    <w:link w:val="CommentTextChar"/>
    <w:uiPriority w:val="99"/>
    <w:semiHidden/>
    <w:unhideWhenUsed/>
    <w:rsid w:val="00EE259F"/>
    <w:pPr>
      <w:spacing w:line="240" w:lineRule="auto"/>
    </w:pPr>
    <w:rPr>
      <w:sz w:val="20"/>
      <w:szCs w:val="20"/>
    </w:rPr>
  </w:style>
  <w:style w:type="character" w:customStyle="1" w:styleId="CommentTextChar">
    <w:name w:val="Comment Text Char"/>
    <w:basedOn w:val="DefaultParagraphFont"/>
    <w:link w:val="CommentText"/>
    <w:uiPriority w:val="99"/>
    <w:semiHidden/>
    <w:rsid w:val="00EE259F"/>
    <w:rPr>
      <w:sz w:val="20"/>
      <w:szCs w:val="20"/>
    </w:rPr>
  </w:style>
  <w:style w:type="paragraph" w:styleId="CommentSubject">
    <w:name w:val="annotation subject"/>
    <w:basedOn w:val="CommentText"/>
    <w:next w:val="CommentText"/>
    <w:link w:val="CommentSubjectChar"/>
    <w:uiPriority w:val="99"/>
    <w:semiHidden/>
    <w:unhideWhenUsed/>
    <w:rsid w:val="00EE259F"/>
    <w:rPr>
      <w:b/>
      <w:bCs/>
    </w:rPr>
  </w:style>
  <w:style w:type="character" w:customStyle="1" w:styleId="CommentSubjectChar">
    <w:name w:val="Comment Subject Char"/>
    <w:basedOn w:val="CommentTextChar"/>
    <w:link w:val="CommentSubject"/>
    <w:uiPriority w:val="99"/>
    <w:semiHidden/>
    <w:rsid w:val="00EE25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Srimoyee Samaddar</dc:creator>
  <cp:keywords/>
  <dc:description/>
  <cp:lastModifiedBy>Srimoyee Samaddar</cp:lastModifiedBy>
  <cp:revision>12</cp:revision>
  <dcterms:created xsi:type="dcterms:W3CDTF">2019-09-28T06:08:00Z</dcterms:created>
  <dcterms:modified xsi:type="dcterms:W3CDTF">2020-01-15T17:01:00Z</dcterms:modified>
</cp:coreProperties>
</file>